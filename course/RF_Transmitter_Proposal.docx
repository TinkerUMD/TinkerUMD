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6E" w:rsidRPr="006228F9" w:rsidRDefault="00242D6E">
      <w:pPr>
        <w:rPr>
          <w:b/>
          <w:sz w:val="28"/>
          <w:rPrChange w:id="0" w:author="Eashan Dhananjay Samak" w:date="2013-08-30T14:17:00Z">
            <w:rPr>
              <w:sz w:val="28"/>
            </w:rPr>
          </w:rPrChange>
        </w:rPr>
      </w:pPr>
      <w:r w:rsidRPr="006228F9">
        <w:rPr>
          <w:b/>
          <w:sz w:val="28"/>
          <w:rPrChange w:id="1" w:author="Eashan Dhananjay Samak" w:date="2013-08-30T14:17:00Z">
            <w:rPr>
              <w:sz w:val="28"/>
            </w:rPr>
          </w:rPrChange>
        </w:rPr>
        <w:t>RF Transmitter</w:t>
      </w:r>
      <w:r w:rsidR="0029371F" w:rsidRPr="006228F9">
        <w:rPr>
          <w:b/>
          <w:sz w:val="28"/>
          <w:rPrChange w:id="2" w:author="Eashan Dhananjay Samak" w:date="2013-08-30T14:17:00Z">
            <w:rPr>
              <w:sz w:val="28"/>
            </w:rPr>
          </w:rPrChange>
        </w:rPr>
        <w:t xml:space="preserve"> Proposal</w:t>
      </w:r>
    </w:p>
    <w:p w:rsidR="00242D6E" w:rsidRDefault="00242D6E">
      <w:r>
        <w:t>RF communication between the student’s hovercrafts and the track requires that both systems be very c</w:t>
      </w:r>
      <w:r w:rsidR="004A7D24">
        <w:t>arefully synced. The hovercraft will be the receiver and the track controller will be the transmitter, and both must work</w:t>
      </w:r>
      <w:r>
        <w:t xml:space="preserve"> at the same frequency and </w:t>
      </w:r>
      <w:r w:rsidR="004A7D24">
        <w:t>use</w:t>
      </w:r>
      <w:r>
        <w:t xml:space="preserve"> the same libraries for writing and reading packets. </w:t>
      </w:r>
      <w:r w:rsidR="004A7D24">
        <w:t xml:space="preserve">The same frequency RF signal is </w:t>
      </w:r>
      <w:r w:rsidR="00227E31">
        <w:t xml:space="preserve">used </w:t>
      </w:r>
      <w:r w:rsidR="004A7D24">
        <w:t>to en</w:t>
      </w:r>
      <w:bookmarkStart w:id="3" w:name="_GoBack"/>
      <w:bookmarkEnd w:id="3"/>
      <w:r w:rsidR="004A7D24">
        <w:t>sure that packets can be exchanged and the same library is</w:t>
      </w:r>
      <w:r w:rsidR="00227E31">
        <w:t xml:space="preserve"> used</w:t>
      </w:r>
      <w:r w:rsidR="004A7D24">
        <w:t xml:space="preserve"> to ensure that once packets are received the </w:t>
      </w:r>
      <w:proofErr w:type="spellStart"/>
      <w:r w:rsidR="004A7D24">
        <w:t>Arduino</w:t>
      </w:r>
      <w:proofErr w:type="spellEnd"/>
      <w:r w:rsidR="004A7D24">
        <w:t xml:space="preserve"> can differentiate the packet’s contents from the packet header and footer. It is possible for an experienced coder to write a program to parse a packet, but would overwhelm a freshman team with no previous RF communication experience. Thus, the two things that the student must be provided with are an </w:t>
      </w:r>
      <w:proofErr w:type="spellStart"/>
      <w:r w:rsidR="004A7D24">
        <w:t>Arduino</w:t>
      </w:r>
      <w:proofErr w:type="spellEnd"/>
      <w:r w:rsidR="004A7D24">
        <w:t xml:space="preserve"> libr</w:t>
      </w:r>
      <w:r w:rsidR="00227E31">
        <w:t>ary for handling packet parsing</w:t>
      </w:r>
      <w:r w:rsidR="004A7D24">
        <w:t xml:space="preserve"> and a type of antenna that they should purchase.</w:t>
      </w:r>
    </w:p>
    <w:p w:rsidR="004A7D24" w:rsidRDefault="004A7D24">
      <w:r>
        <w:t xml:space="preserve">We have identified a promising </w:t>
      </w:r>
      <w:proofErr w:type="spellStart"/>
      <w:r>
        <w:t>Arduino</w:t>
      </w:r>
      <w:proofErr w:type="spellEnd"/>
      <w:r>
        <w:t xml:space="preserve"> library, called </w:t>
      </w:r>
      <w:proofErr w:type="spellStart"/>
      <w:r>
        <w:t>rc</w:t>
      </w:r>
      <w:proofErr w:type="spellEnd"/>
      <w:r>
        <w:t>-switch, available here:</w:t>
      </w:r>
      <w:r w:rsidRPr="004A7D24">
        <w:t xml:space="preserve"> </w:t>
      </w:r>
      <w:hyperlink r:id="rId5" w:history="1">
        <w:r>
          <w:rPr>
            <w:rStyle w:val="Hyperlink"/>
          </w:rPr>
          <w:t>https://code.google.com/p/rc-switch/downloads/detail?name=RCswitch_2.51.zip&amp;can=2&amp;q=</w:t>
        </w:r>
      </w:hyperlink>
      <w:r>
        <w:t>.  We do not yet have any experience with it and are unfamiliar with potential pitfalls that may arise from the code, but it appears that other users have been relatively satisfied with the performance of the library’s code.</w:t>
      </w:r>
    </w:p>
    <w:p w:rsidR="0029371F" w:rsidRDefault="004A7D24">
      <w:r>
        <w:t xml:space="preserve">In order to use this library the students would have to limit their purchases to devices that this library expects, mainly the </w:t>
      </w:r>
      <w:r w:rsidR="0029371F">
        <w:t>“</w:t>
      </w:r>
      <w:proofErr w:type="spellStart"/>
      <w:r w:rsidRPr="004A7D24">
        <w:t>Seeedstudio</w:t>
      </w:r>
      <w:proofErr w:type="spellEnd"/>
      <w:r w:rsidRPr="004A7D24">
        <w:t xml:space="preserve"> </w:t>
      </w:r>
      <w:r w:rsidR="0029371F">
        <w:t>433</w:t>
      </w:r>
      <w:r w:rsidRPr="004A7D24">
        <w:t>MHz RF Low Cost Transmitter / Receiver Pair</w:t>
      </w:r>
      <w:r w:rsidR="0029371F">
        <w:t xml:space="preserve">” </w:t>
      </w:r>
      <w:hyperlink r:id="rId6" w:history="1">
        <w:r w:rsidR="0029371F">
          <w:rPr>
            <w:rStyle w:val="Hyperlink"/>
          </w:rPr>
          <w:t>http://www.seeedstudio.com/depot/433mhz-rf-link-kit-p-127.html</w:t>
        </w:r>
      </w:hyperlink>
      <w:r w:rsidR="0029371F">
        <w:t xml:space="preserve">.  </w:t>
      </w:r>
      <w:proofErr w:type="gramStart"/>
      <w:r w:rsidR="0029371F">
        <w:t>Which is available for about $5 from fast shipping websites and $1 from foreign websites.</w:t>
      </w:r>
      <w:proofErr w:type="gramEnd"/>
      <w:r w:rsidR="0029371F">
        <w:t xml:space="preserve"> There are other brands which might work with this library for about the same cost.</w:t>
      </w:r>
    </w:p>
    <w:p w:rsidR="0029371F" w:rsidRDefault="0029371F">
      <w:r>
        <w:t xml:space="preserve">An example of the </w:t>
      </w:r>
      <w:proofErr w:type="spellStart"/>
      <w:r>
        <w:t>Arduino</w:t>
      </w:r>
      <w:proofErr w:type="spellEnd"/>
      <w:r>
        <w:t xml:space="preserve"> using this configuration is available here: </w:t>
      </w:r>
      <w:hyperlink r:id="rId7" w:history="1">
        <w:r>
          <w:rPr>
            <w:rStyle w:val="Hyperlink"/>
          </w:rPr>
          <w:t>http:</w:t>
        </w:r>
        <w:r>
          <w:rPr>
            <w:rStyle w:val="Hyperlink"/>
          </w:rPr>
          <w:t>/</w:t>
        </w:r>
        <w:r>
          <w:rPr>
            <w:rStyle w:val="Hyperlink"/>
          </w:rPr>
          <w:t>/ninjablocks.com/blogs/how-to/7501042-adding-rf-433mhz-to-your-arduino</w:t>
        </w:r>
      </w:hyperlink>
      <w:r>
        <w:t>.</w:t>
      </w:r>
    </w:p>
    <w:p w:rsidR="0029371F" w:rsidRDefault="007A3023">
      <w:r>
        <w:rPr>
          <w:noProof/>
        </w:rPr>
        <mc:AlternateContent>
          <mc:Choice Requires="wps">
            <w:drawing>
              <wp:anchor distT="0" distB="0" distL="114300" distR="114300" simplePos="0" relativeHeight="251658240" behindDoc="0" locked="0" layoutInCell="1" allowOverlap="1" wp14:anchorId="57FD44CB" wp14:editId="2A450640">
                <wp:simplePos x="0" y="0"/>
                <wp:positionH relativeFrom="column">
                  <wp:posOffset>3648075</wp:posOffset>
                </wp:positionH>
                <wp:positionV relativeFrom="paragraph">
                  <wp:posOffset>1035685</wp:posOffset>
                </wp:positionV>
                <wp:extent cx="714375" cy="371475"/>
                <wp:effectExtent l="0" t="0" r="28575"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71475"/>
                        </a:xfrm>
                        <a:prstGeom prst="rect">
                          <a:avLst/>
                        </a:prstGeom>
                        <a:solidFill>
                          <a:srgbClr val="FFFFFF"/>
                        </a:solidFill>
                        <a:ln w="9525">
                          <a:solidFill>
                            <a:srgbClr val="000000"/>
                          </a:solidFill>
                          <a:miter lim="800000"/>
                          <a:headEnd/>
                          <a:tailEnd/>
                        </a:ln>
                      </wps:spPr>
                      <wps:txbx>
                        <w:txbxContent>
                          <w:p w:rsidR="004816CD" w:rsidRDefault="004816CD">
                            <w:r>
                              <w:t>Track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87.25pt;margin-top:81.55pt;width:56.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">
                <v:textbox>
                  <w:txbxContent>
                    <w:p w:rsidR="004816CD" w:rsidRDefault="004816CD">
                      <w:r>
                        <w:t>Track 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CCD8FD2" wp14:editId="0513486E">
                <wp:simplePos x="0" y="0"/>
                <wp:positionH relativeFrom="column">
                  <wp:posOffset>2019300</wp:posOffset>
                </wp:positionH>
                <wp:positionV relativeFrom="paragraph">
                  <wp:posOffset>1035685</wp:posOffset>
                </wp:positionV>
                <wp:extent cx="762000" cy="371475"/>
                <wp:effectExtent l="0" t="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71475"/>
                        </a:xfrm>
                        <a:prstGeom prst="rect">
                          <a:avLst/>
                        </a:prstGeom>
                        <a:solidFill>
                          <a:srgbClr val="FFFFFF"/>
                        </a:solidFill>
                        <a:ln w="9525">
                          <a:solidFill>
                            <a:srgbClr val="000000"/>
                          </a:solidFill>
                          <a:miter lim="800000"/>
                          <a:headEnd/>
                          <a:tailEnd/>
                        </a:ln>
                      </wps:spPr>
                      <wps:txbx>
                        <w:txbxContent>
                          <w:p w:rsidR="004816CD" w:rsidRDefault="004816CD">
                            <w:r>
                              <w:t>Track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59pt;margin-top:81.55pt;width:60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">
                <v:textbox>
                  <w:txbxContent>
                    <w:p w:rsidR="004816CD" w:rsidRDefault="004816CD">
                      <w:r>
                        <w:t>Track B</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FCE4EF8" wp14:editId="38B863F9">
                <wp:simplePos x="0" y="0"/>
                <wp:positionH relativeFrom="column">
                  <wp:posOffset>447675</wp:posOffset>
                </wp:positionH>
                <wp:positionV relativeFrom="paragraph">
                  <wp:posOffset>1045210</wp:posOffset>
                </wp:positionV>
                <wp:extent cx="771525" cy="371475"/>
                <wp:effectExtent l="0" t="0" r="28575" b="2857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71475"/>
                        </a:xfrm>
                        <a:prstGeom prst="rect">
                          <a:avLst/>
                        </a:prstGeom>
                        <a:solidFill>
                          <a:srgbClr val="FFFFFF"/>
                        </a:solidFill>
                        <a:ln w="9525">
                          <a:solidFill>
                            <a:srgbClr val="000000"/>
                          </a:solidFill>
                          <a:miter lim="800000"/>
                          <a:headEnd/>
                          <a:tailEnd/>
                        </a:ln>
                      </wps:spPr>
                      <wps:txbx>
                        <w:txbxContent>
                          <w:p w:rsidR="004816CD" w:rsidRDefault="004816CD">
                            <w:r>
                              <w:t>Track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35.25pt;margin-top:82.3pt;width:60.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">
                <v:textbox>
                  <w:txbxContent>
                    <w:p w:rsidR="004816CD" w:rsidRDefault="004816CD">
                      <w:r>
                        <w:t>Track A</w:t>
                      </w:r>
                    </w:p>
                  </w:txbxContent>
                </v:textbox>
              </v:rect>
            </w:pict>
          </mc:Fallback>
        </mc:AlternateContent>
      </w:r>
      <w:r w:rsidR="0029371F">
        <w:t xml:space="preserve">Because RF has a reasonably wide range, we would not be able to give each pedestal </w:t>
      </w:r>
      <w:r w:rsidR="00227E31">
        <w:t>its</w:t>
      </w:r>
      <w:r w:rsidR="0029371F">
        <w:t xml:space="preserve"> own transmitter, as this would cause a lot of interference. We propose that there </w:t>
      </w:r>
      <w:r w:rsidR="00227E31">
        <w:t xml:space="preserve">should  </w:t>
      </w:r>
      <w:r w:rsidR="0029371F">
        <w:t>be a track hub responsible for all of the track’s transmissions, it would continually send out a packet containing “A#B#C#” so that each hovercraft can read from this packet the information relative to their track.</w:t>
      </w:r>
      <w:r w:rsidR="004816CD">
        <w:t xml:space="preserve"> An image is shown of this set up, below.</w:t>
      </w:r>
    </w:p>
    <w:p w:rsidR="004816CD" w:rsidRDefault="007A3023">
      <w:r>
        <w:rPr>
          <w:noProof/>
        </w:rPr>
        <mc:AlternateContent>
          <mc:Choice Requires="wps">
            <w:drawing>
              <wp:anchor distT="0" distB="0" distL="114300" distR="114300" simplePos="0" relativeHeight="251663360" behindDoc="0" locked="0" layoutInCell="1" allowOverlap="1" wp14:anchorId="63CC82F6" wp14:editId="37C90AE8">
                <wp:simplePos x="0" y="0"/>
                <wp:positionH relativeFrom="column">
                  <wp:posOffset>2505075</wp:posOffset>
                </wp:positionH>
                <wp:positionV relativeFrom="paragraph">
                  <wp:posOffset>309245</wp:posOffset>
                </wp:positionV>
                <wp:extent cx="0" cy="342900"/>
                <wp:effectExtent l="76200" t="38100" r="5715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97.25pt;margin-top:24.35pt;width:0;height:2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">
                <v:stroke endarrow="block"/>
              </v:shape>
            </w:pict>
          </mc:Fallback>
        </mc:AlternateContent>
      </w:r>
    </w:p>
    <w:p w:rsidR="004816CD" w:rsidRDefault="007A3023">
      <w:r>
        <w:rPr>
          <w:noProof/>
        </w:rPr>
        <mc:AlternateContent>
          <mc:Choice Requires="wps">
            <w:drawing>
              <wp:anchor distT="0" distB="0" distL="114300" distR="114300" simplePos="0" relativeHeight="251662336" behindDoc="0" locked="0" layoutInCell="1" allowOverlap="1" wp14:anchorId="03B8DC69" wp14:editId="65EC5476">
                <wp:simplePos x="0" y="0"/>
                <wp:positionH relativeFrom="column">
                  <wp:posOffset>1171575</wp:posOffset>
                </wp:positionH>
                <wp:positionV relativeFrom="paragraph">
                  <wp:posOffset>119380</wp:posOffset>
                </wp:positionV>
                <wp:extent cx="752475" cy="333375"/>
                <wp:effectExtent l="38100" t="38100" r="28575" b="2857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92.25pt;margin-top:9.4pt;width:59.25pt;height:26.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37581F2" wp14:editId="2E071EA5">
                <wp:simplePos x="0" y="0"/>
                <wp:positionH relativeFrom="column">
                  <wp:posOffset>1533525</wp:posOffset>
                </wp:positionH>
                <wp:positionV relativeFrom="paragraph">
                  <wp:posOffset>33655</wp:posOffset>
                </wp:positionV>
                <wp:extent cx="762000" cy="24765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6CD" w:rsidRDefault="004816CD">
                            <w:r>
                              <w:t>“A#B#C#”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120.75pt;margin-top:2.65pt;width:60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" stroked="f">
                <v:textbox>
                  <w:txbxContent>
                    <w:p w:rsidR="004816CD" w:rsidRDefault="004816CD">
                      <w:r>
                        <w:t>“A#B#C#”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22F71D6" wp14:editId="512F0D09">
                <wp:simplePos x="0" y="0"/>
                <wp:positionH relativeFrom="column">
                  <wp:posOffset>2743200</wp:posOffset>
                </wp:positionH>
                <wp:positionV relativeFrom="paragraph">
                  <wp:posOffset>33655</wp:posOffset>
                </wp:positionV>
                <wp:extent cx="742950" cy="219075"/>
                <wp:effectExtent l="0" t="0" r="0" b="952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6CD" w:rsidRDefault="004816CD" w:rsidP="004816CD">
                            <w:r>
                              <w:t>“A#B#C#”</w:t>
                            </w:r>
                          </w:p>
                          <w:p w:rsidR="004816CD" w:rsidRDefault="004816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3in;margin-top:2.65pt;width:58.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c/gwIAABY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" stroked="f">
                <v:textbox>
                  <w:txbxContent>
                    <w:p w:rsidR="004816CD" w:rsidRDefault="004816CD" w:rsidP="004816CD">
                      <w:r>
                        <w:t>“A#B#C#”</w:t>
                      </w:r>
                    </w:p>
                    <w:p w:rsidR="004816CD" w:rsidRDefault="004816CD"/>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13FA7F" wp14:editId="3A7DA704">
                <wp:simplePos x="0" y="0"/>
                <wp:positionH relativeFrom="column">
                  <wp:posOffset>2066925</wp:posOffset>
                </wp:positionH>
                <wp:positionV relativeFrom="paragraph">
                  <wp:posOffset>252730</wp:posOffset>
                </wp:positionV>
                <wp:extent cx="857250" cy="333375"/>
                <wp:effectExtent l="0" t="0" r="1905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33375"/>
                        </a:xfrm>
                        <a:prstGeom prst="ellipse">
                          <a:avLst/>
                        </a:prstGeom>
                        <a:solidFill>
                          <a:srgbClr val="FFFFFF"/>
                        </a:solidFill>
                        <a:ln w="9525">
                          <a:solidFill>
                            <a:srgbClr val="000000"/>
                          </a:solidFill>
                          <a:round/>
                          <a:headEnd/>
                          <a:tailEnd/>
                        </a:ln>
                      </wps:spPr>
                      <wps:txbx>
                        <w:txbxContent>
                          <w:p w:rsidR="004816CD" w:rsidRDefault="004816CD" w:rsidP="004816CD">
                            <w:r>
                              <w:t>Hub</w:t>
                            </w:r>
                          </w:p>
                          <w:p w:rsidR="004816CD" w:rsidRDefault="004816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1" style="position:absolute;margin-left:162.75pt;margin-top:19.9pt;width:6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">
                <v:textbox>
                  <w:txbxContent>
                    <w:p w:rsidR="004816CD" w:rsidRDefault="004816CD" w:rsidP="004816CD">
                      <w:r>
                        <w:t>Hub</w:t>
                      </w:r>
                    </w:p>
                    <w:p w:rsidR="004816CD" w:rsidRDefault="004816CD"/>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17D05DF" wp14:editId="3456DF14">
                <wp:simplePos x="0" y="0"/>
                <wp:positionH relativeFrom="column">
                  <wp:posOffset>3067050</wp:posOffset>
                </wp:positionH>
                <wp:positionV relativeFrom="paragraph">
                  <wp:posOffset>119380</wp:posOffset>
                </wp:positionV>
                <wp:extent cx="819150" cy="285750"/>
                <wp:effectExtent l="0" t="38100" r="57150" b="190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9150"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41.5pt;margin-top:9.4pt;width:64.5pt;height:2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">
                <v:stroke endarrow="block"/>
              </v:shape>
            </w:pict>
          </mc:Fallback>
        </mc:AlternateContent>
      </w:r>
    </w:p>
    <w:p w:rsidR="004816CD" w:rsidRDefault="004816CD"/>
    <w:p w:rsidR="004816CD" w:rsidDel="007A3023" w:rsidRDefault="004816CD">
      <w:pPr>
        <w:rPr>
          <w:del w:id="4" w:author="Eashan Dhananjay Samak" w:date="2013-08-30T14:16:00Z"/>
        </w:rPr>
      </w:pPr>
    </w:p>
    <w:p w:rsidR="007A3023" w:rsidRPr="00242D6E" w:rsidRDefault="004816CD">
      <w:r>
        <w:t xml:space="preserve">Concerns: </w:t>
      </w:r>
      <w:del w:id="5" w:author="Eashan Dhananjay Samak" w:date="2013-08-30T14:15:00Z">
        <w:r w:rsidDel="007A3023">
          <w:delText xml:space="preserve">We are concerned that this provides a very cheap </w:delText>
        </w:r>
      </w:del>
      <w:del w:id="6" w:author="Eashan Dhananjay Samak" w:date="2013-08-30T14:07:00Z">
        <w:r w:rsidDel="00227E31">
          <w:delText>and</w:delText>
        </w:r>
      </w:del>
      <w:del w:id="7" w:author="Eashan Dhananjay Samak" w:date="2013-08-30T14:15:00Z">
        <w:r w:rsidDel="007A3023">
          <w:delText xml:space="preserve"> </w:delText>
        </w:r>
      </w:del>
      <w:del w:id="8" w:author="Eashan Dhananjay Samak" w:date="2013-08-30T14:07:00Z">
        <w:r w:rsidDel="00227E31">
          <w:delText xml:space="preserve">non-challenging way to figure out which bin the pay load should be put in. </w:delText>
        </w:r>
      </w:del>
      <w:del w:id="9" w:author="Eashan Dhananjay Samak" w:date="2013-08-30T14:08:00Z">
        <w:r w:rsidDel="00227E31">
          <w:delText>T</w:delText>
        </w:r>
      </w:del>
      <w:del w:id="10" w:author="Eashan Dhananjay Samak" w:date="2013-08-30T14:15:00Z">
        <w:r w:rsidDel="007A3023">
          <w:delText xml:space="preserve">he library must be provided to the students in order to make this a viable option </w:delText>
        </w:r>
      </w:del>
      <w:del w:id="11" w:author="Eashan Dhananjay Samak" w:date="2013-08-30T14:10:00Z">
        <w:r w:rsidDel="00227E31">
          <w:delText>and</w:delText>
        </w:r>
      </w:del>
      <w:del w:id="12" w:author="Eashan Dhananjay Samak" w:date="2013-08-30T14:09:00Z">
        <w:r w:rsidDel="00227E31">
          <w:delText xml:space="preserve"> there is little creativity available in the purchase, design, and implementation of the </w:delText>
        </w:r>
        <w:r w:rsidDel="00227E31">
          <w:lastRenderedPageBreak/>
          <w:delText>receiver</w:delText>
        </w:r>
      </w:del>
      <w:del w:id="13" w:author="Eashan Dhananjay Samak" w:date="2013-08-30T14:10:00Z">
        <w:r w:rsidDel="00227E31">
          <w:delText xml:space="preserve">. </w:delText>
        </w:r>
      </w:del>
      <w:del w:id="14" w:author="Eashan Dhananjay Samak" w:date="2013-08-30T14:15:00Z">
        <w:r w:rsidDel="007A3023">
          <w:delText xml:space="preserve">We are concerned that </w:delText>
        </w:r>
      </w:del>
      <w:del w:id="15" w:author="Eashan Dhananjay Samak" w:date="2013-08-30T14:09:00Z">
        <w:r w:rsidDel="00227E31">
          <w:delText>this is</w:delText>
        </w:r>
      </w:del>
      <w:del w:id="16" w:author="Eashan Dhananjay Samak" w:date="2013-08-30T14:15:00Z">
        <w:r w:rsidDel="007A3023">
          <w:delText xml:space="preserve"> not in the educational and creative spirit of the class.</w:delText>
        </w:r>
      </w:del>
      <w:ins w:id="17" w:author="Eashan Dhananjay Samak" w:date="2013-08-30T14:12:00Z">
        <w:r w:rsidR="007A3023">
          <w:t xml:space="preserve">We are concerned that since this is a very cheap </w:t>
        </w:r>
      </w:ins>
      <w:ins w:id="18" w:author="Eashan Dhananjay Samak" w:date="2013-08-30T14:13:00Z">
        <w:r w:rsidR="007A3023">
          <w:t xml:space="preserve">and easy </w:t>
        </w:r>
      </w:ins>
      <w:ins w:id="19" w:author="Eashan Dhananjay Samak" w:date="2013-08-30T14:12:00Z">
        <w:r w:rsidR="007A3023">
          <w:t>solution to utilizing RF communications</w:t>
        </w:r>
      </w:ins>
      <w:ins w:id="20" w:author="Eashan Dhananjay Samak" w:date="2013-08-30T14:13:00Z">
        <w:r w:rsidR="007A3023">
          <w:t xml:space="preserve">, it would not provide the necessary challenge and struggle that students should experience in an engineering design course. Since the equipment is available at little </w:t>
        </w:r>
      </w:ins>
      <w:ins w:id="21" w:author="Eashan Dhananjay Samak" w:date="2013-08-30T14:14:00Z">
        <w:r w:rsidR="007A3023">
          <w:t xml:space="preserve">cost and since the libraries for the hardware must be provided </w:t>
        </w:r>
      </w:ins>
      <w:ins w:id="22" w:author="Eashan Dhananjay Samak" w:date="2013-08-30T14:15:00Z">
        <w:r w:rsidR="007A3023">
          <w:t>to the students</w:t>
        </w:r>
      </w:ins>
      <w:ins w:id="23" w:author="Eashan Dhananjay Samak" w:date="2013-08-30T14:16:00Z">
        <w:r w:rsidR="007A3023">
          <w:t>,</w:t>
        </w:r>
      </w:ins>
      <w:ins w:id="24" w:author="Eashan Dhananjay Samak" w:date="2013-08-30T14:15:00Z">
        <w:r w:rsidR="007A3023">
          <w:t xml:space="preserve"> </w:t>
        </w:r>
        <w:r w:rsidR="007A3023">
          <w:t>we feel incorporating RF communication in this semester’s challenge is not in the educational and creative spirit of the class.</w:t>
        </w:r>
      </w:ins>
    </w:p>
    <w:sectPr w:rsidR="007A3023" w:rsidRPr="00242D6E" w:rsidSect="00D7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6E"/>
    <w:rsid w:val="00227E31"/>
    <w:rsid w:val="00242D6E"/>
    <w:rsid w:val="0029371F"/>
    <w:rsid w:val="003239B3"/>
    <w:rsid w:val="004816CD"/>
    <w:rsid w:val="004A7D24"/>
    <w:rsid w:val="006228F9"/>
    <w:rsid w:val="007A3023"/>
    <w:rsid w:val="00D736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strokecolor="none"/>
    </o:shapedefaults>
    <o:shapelayout v:ext="edit">
      <o:idmap v:ext="edit" data="1"/>
      <o:rules v:ext="edit">
        <o:r id="V:Rule2" type="connector" idref="#_x0000_s1030"/>
        <o:r id="V:Rule4" type="connector" idref="#_x0000_s1031"/>
        <o:r id="V:Rule6"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7D24"/>
    <w:rPr>
      <w:color w:val="0000FF"/>
      <w:u w:val="single"/>
    </w:rPr>
  </w:style>
  <w:style w:type="character" w:styleId="FollowedHyperlink">
    <w:name w:val="FollowedHyperlink"/>
    <w:basedOn w:val="DefaultParagraphFont"/>
    <w:uiPriority w:val="99"/>
    <w:semiHidden/>
    <w:unhideWhenUsed/>
    <w:rsid w:val="00227E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7D24"/>
    <w:rPr>
      <w:color w:val="0000FF"/>
      <w:u w:val="single"/>
    </w:rPr>
  </w:style>
  <w:style w:type="character" w:styleId="FollowedHyperlink">
    <w:name w:val="FollowedHyperlink"/>
    <w:basedOn w:val="DefaultParagraphFont"/>
    <w:uiPriority w:val="99"/>
    <w:semiHidden/>
    <w:unhideWhenUsed/>
    <w:rsid w:val="00227E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4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injablocks.com/blogs/how-to/7501042-adding-rf-433mhz-to-your-arduin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eeedstudio.com/depot/433mhz-rf-link-kit-p-127.html" TargetMode="External"/><Relationship Id="rId5" Type="http://schemas.openxmlformats.org/officeDocument/2006/relationships/hyperlink" Target="https://code.google.com/p/rc-switch/downloads/detail?name=RCswitch_2.51.zip&amp;can=2&amp;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304CCAB6</Template>
  <TotalTime>60</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Eashan Dhananjay Samak</dc:creator>
  <cp:lastModifiedBy>Eashan Dhananjay Samak</cp:lastModifiedBy>
  <cp:revision>3</cp:revision>
  <dcterms:created xsi:type="dcterms:W3CDTF">2013-08-30T17:17:00Z</dcterms:created>
  <dcterms:modified xsi:type="dcterms:W3CDTF">2013-08-30T18:17:00Z</dcterms:modified>
</cp:coreProperties>
</file>